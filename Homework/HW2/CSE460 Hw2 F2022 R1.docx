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A639A" w14:textId="77777777" w:rsidR="008F0E16" w:rsidRDefault="00E571BF">
      <w:pPr>
        <w:pStyle w:val="Title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CSE 460</w:t>
      </w:r>
    </w:p>
    <w:p w14:paraId="70ABE9A7" w14:textId="095012E7" w:rsidR="008F0E16" w:rsidRDefault="00E571BF">
      <w:pPr>
        <w:pStyle w:val="Title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Software Analysis and Design</w:t>
      </w:r>
    </w:p>
    <w:p w14:paraId="0E2F9C4A" w14:textId="2A5160AF" w:rsidR="008F0E16" w:rsidRDefault="00E571BF">
      <w:pPr>
        <w:jc w:val="center"/>
        <w:rPr>
          <w:rFonts w:ascii="Times" w:eastAsia="Times" w:hAnsi="Times" w:cs="Times"/>
        </w:rPr>
      </w:pPr>
      <w:bookmarkStart w:id="0" w:name="_heading=h.gjdgxs" w:colFirst="0" w:colLast="0"/>
      <w:bookmarkEnd w:id="0"/>
      <w:r>
        <w:rPr>
          <w:rFonts w:ascii="Times" w:eastAsia="Times" w:hAnsi="Times" w:cs="Times"/>
        </w:rPr>
        <w:t>(</w:t>
      </w:r>
      <w:r w:rsidR="00F170EF">
        <w:rPr>
          <w:rFonts w:ascii="Times" w:eastAsia="Times" w:hAnsi="Times" w:cs="Times"/>
        </w:rPr>
        <w:t xml:space="preserve">Fall </w:t>
      </w:r>
      <w:r w:rsidR="001B15B5">
        <w:rPr>
          <w:rFonts w:ascii="Times" w:eastAsia="Times" w:hAnsi="Times" w:cs="Times"/>
        </w:rPr>
        <w:t>2022</w:t>
      </w:r>
      <w:r>
        <w:rPr>
          <w:rFonts w:ascii="Times" w:eastAsia="Times" w:hAnsi="Times" w:cs="Times"/>
        </w:rPr>
        <w:t>)</w:t>
      </w:r>
    </w:p>
    <w:p w14:paraId="538B76A8" w14:textId="2E19B039" w:rsidR="008F0E16" w:rsidRDefault="008F0E16">
      <w:pPr>
        <w:keepNext/>
        <w:jc w:val="center"/>
        <w:rPr>
          <w:b/>
          <w:sz w:val="28"/>
          <w:szCs w:val="28"/>
        </w:rPr>
      </w:pPr>
    </w:p>
    <w:p w14:paraId="2853F894" w14:textId="79613EB9" w:rsidR="008F0E16" w:rsidRPr="004C3072" w:rsidRDefault="00E571BF">
      <w:pPr>
        <w:keepNext/>
        <w:rPr>
          <w:b/>
          <w:color w:val="C00000"/>
          <w:sz w:val="28"/>
          <w:szCs w:val="28"/>
        </w:rPr>
      </w:pPr>
      <w:r w:rsidRPr="004C3072">
        <w:rPr>
          <w:rFonts w:ascii="Times" w:eastAsia="Times" w:hAnsi="Times" w:cs="Times"/>
          <w:b/>
          <w:color w:val="C00000"/>
        </w:rPr>
        <w:t>Homework #</w:t>
      </w:r>
      <w:r w:rsidR="00D702D6">
        <w:rPr>
          <w:rFonts w:ascii="Times" w:eastAsia="Times" w:hAnsi="Times" w:cs="Times"/>
          <w:b/>
          <w:color w:val="C00000"/>
        </w:rPr>
        <w:t>2</w:t>
      </w:r>
      <w:r w:rsidR="00D702D6" w:rsidRPr="004C3072">
        <w:rPr>
          <w:b/>
          <w:color w:val="C00000"/>
          <w:sz w:val="28"/>
          <w:szCs w:val="28"/>
        </w:rPr>
        <w:t xml:space="preserve">                         </w:t>
      </w:r>
    </w:p>
    <w:p w14:paraId="38740EAC" w14:textId="6956ABEC" w:rsidR="008F0E16" w:rsidRPr="004C3072" w:rsidRDefault="00E571BF">
      <w:pPr>
        <w:rPr>
          <w:color w:val="C00000"/>
        </w:rPr>
      </w:pPr>
      <w:r w:rsidRPr="004C3072">
        <w:rPr>
          <w:b/>
          <w:color w:val="C00000"/>
        </w:rPr>
        <w:t>Assigned:</w:t>
      </w:r>
      <w:r w:rsidRPr="004C3072">
        <w:rPr>
          <w:color w:val="C00000"/>
        </w:rPr>
        <w:t xml:space="preserve">  </w:t>
      </w:r>
      <w:r w:rsidR="00F170EF">
        <w:rPr>
          <w:rFonts w:ascii="Times" w:eastAsia="Times" w:hAnsi="Times" w:cs="Times"/>
          <w:color w:val="C00000"/>
        </w:rPr>
        <w:t xml:space="preserve">August </w:t>
      </w:r>
      <w:r w:rsidR="00D702D6">
        <w:rPr>
          <w:rFonts w:ascii="Times" w:eastAsia="Times" w:hAnsi="Times" w:cs="Times"/>
          <w:color w:val="C00000"/>
        </w:rPr>
        <w:t xml:space="preserve">September </w:t>
      </w:r>
      <w:r w:rsidR="00F732EE">
        <w:rPr>
          <w:rFonts w:ascii="Times" w:eastAsia="Times" w:hAnsi="Times" w:cs="Times"/>
          <w:color w:val="C00000"/>
        </w:rPr>
        <w:t>5</w:t>
      </w:r>
      <w:r w:rsidR="00167AF0">
        <w:rPr>
          <w:rFonts w:ascii="Times" w:eastAsia="Times" w:hAnsi="Times" w:cs="Times"/>
          <w:color w:val="C00000"/>
        </w:rPr>
        <w:t xml:space="preserve">, </w:t>
      </w:r>
      <w:r w:rsidR="00D702D6">
        <w:rPr>
          <w:rFonts w:ascii="Times" w:eastAsia="Times" w:hAnsi="Times" w:cs="Times"/>
          <w:color w:val="C00000"/>
        </w:rPr>
        <w:t>1</w:t>
      </w:r>
      <w:r w:rsidR="00F732EE">
        <w:rPr>
          <w:rFonts w:ascii="Times" w:eastAsia="Times" w:hAnsi="Times" w:cs="Times"/>
          <w:color w:val="C00000"/>
        </w:rPr>
        <w:t>1</w:t>
      </w:r>
      <w:r w:rsidR="00167AF0">
        <w:rPr>
          <w:rFonts w:ascii="Times" w:eastAsia="Times" w:hAnsi="Times" w:cs="Times"/>
          <w:color w:val="C00000"/>
        </w:rPr>
        <w:t>:</w:t>
      </w:r>
      <w:r w:rsidR="00F732EE">
        <w:rPr>
          <w:rFonts w:ascii="Times" w:eastAsia="Times" w:hAnsi="Times" w:cs="Times"/>
          <w:color w:val="C00000"/>
        </w:rPr>
        <w:t>59</w:t>
      </w:r>
      <w:r w:rsidR="00D702D6">
        <w:rPr>
          <w:rFonts w:ascii="Times" w:eastAsia="Times" w:hAnsi="Times" w:cs="Times"/>
          <w:color w:val="C00000"/>
        </w:rPr>
        <w:t xml:space="preserve"> </w:t>
      </w:r>
      <w:r w:rsidR="00F732EE">
        <w:rPr>
          <w:rFonts w:ascii="Times" w:eastAsia="Times" w:hAnsi="Times" w:cs="Times"/>
          <w:color w:val="C00000"/>
        </w:rPr>
        <w:t>p</w:t>
      </w:r>
      <w:r w:rsidR="00D702D6">
        <w:rPr>
          <w:rFonts w:ascii="Times" w:eastAsia="Times" w:hAnsi="Times" w:cs="Times"/>
          <w:color w:val="C00000"/>
        </w:rPr>
        <w:t>m</w:t>
      </w:r>
    </w:p>
    <w:p w14:paraId="5763AC35" w14:textId="52535DC1" w:rsidR="008F0E16" w:rsidRPr="004C3072" w:rsidRDefault="00E571BF">
      <w:pPr>
        <w:rPr>
          <w:color w:val="C00000"/>
        </w:rPr>
      </w:pPr>
      <w:r w:rsidRPr="004C3072">
        <w:rPr>
          <w:b/>
          <w:color w:val="C00000"/>
        </w:rPr>
        <w:t>Due:</w:t>
      </w:r>
      <w:r w:rsidRPr="004C3072">
        <w:rPr>
          <w:color w:val="C00000"/>
        </w:rPr>
        <w:t xml:space="preserve">  </w:t>
      </w:r>
      <w:r w:rsidR="00F170EF">
        <w:rPr>
          <w:rFonts w:ascii="Times" w:eastAsia="Times" w:hAnsi="Times" w:cs="Times"/>
          <w:color w:val="C00000"/>
        </w:rPr>
        <w:t>September</w:t>
      </w:r>
      <w:r w:rsidR="00F170EF" w:rsidRPr="004C3072">
        <w:rPr>
          <w:rFonts w:ascii="Times" w:eastAsia="Times" w:hAnsi="Times" w:cs="Times"/>
          <w:color w:val="C00000"/>
        </w:rPr>
        <w:t xml:space="preserve"> </w:t>
      </w:r>
      <w:del w:id="1" w:author="Hessam Sarjoughian" w:date="2022-09-07T11:04:00Z">
        <w:r w:rsidR="0025134D" w:rsidDel="007E5B05">
          <w:rPr>
            <w:rFonts w:ascii="Times" w:eastAsia="Times" w:hAnsi="Times" w:cs="Times"/>
            <w:color w:val="C00000"/>
          </w:rPr>
          <w:delText>1</w:delText>
        </w:r>
        <w:r w:rsidR="008C5600" w:rsidDel="007E5B05">
          <w:rPr>
            <w:rFonts w:ascii="Times" w:eastAsia="Times" w:hAnsi="Times" w:cs="Times"/>
            <w:color w:val="C00000"/>
          </w:rPr>
          <w:delText>4</w:delText>
        </w:r>
      </w:del>
      <w:ins w:id="2" w:author="Hessam Sarjoughian" w:date="2022-09-07T11:04:00Z">
        <w:r w:rsidR="007E5B05">
          <w:rPr>
            <w:rFonts w:ascii="Times" w:eastAsia="Times" w:hAnsi="Times" w:cs="Times"/>
            <w:color w:val="C00000"/>
          </w:rPr>
          <w:t>16</w:t>
        </w:r>
      </w:ins>
      <w:r w:rsidR="00167AF0">
        <w:rPr>
          <w:rFonts w:ascii="Times" w:eastAsia="Times" w:hAnsi="Times" w:cs="Times"/>
          <w:color w:val="C00000"/>
        </w:rPr>
        <w:t>, 11:59 pm</w:t>
      </w:r>
    </w:p>
    <w:p w14:paraId="25D25149" w14:textId="77777777" w:rsidR="008F0E16" w:rsidRPr="004C3072" w:rsidRDefault="008F0E16">
      <w:pPr>
        <w:rPr>
          <w:color w:val="C00000"/>
        </w:rPr>
      </w:pPr>
    </w:p>
    <w:p w14:paraId="108523CE" w14:textId="77777777" w:rsidR="008F0E16" w:rsidRPr="004C3072" w:rsidRDefault="00E571BF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C00000"/>
          <w:sz w:val="28"/>
          <w:szCs w:val="28"/>
        </w:rPr>
      </w:pPr>
      <w:r w:rsidRPr="004C3072">
        <w:rPr>
          <w:color w:val="C00000"/>
          <w:sz w:val="28"/>
          <w:szCs w:val="28"/>
        </w:rPr>
        <w:t>Posting ID   |__|__|__|__|-|__|__|__|</w:t>
      </w:r>
    </w:p>
    <w:p w14:paraId="5EBB57D9" w14:textId="76DF74C6" w:rsidR="008F0E16" w:rsidRDefault="008F0E16">
      <w:pPr>
        <w:rPr>
          <w:color w:val="FF0000"/>
        </w:rPr>
      </w:pPr>
    </w:p>
    <w:p w14:paraId="2DE0F180" w14:textId="5681AA44" w:rsidR="008F0E16" w:rsidRDefault="008F0E16">
      <w:pPr>
        <w:jc w:val="both"/>
        <w:rPr>
          <w:rFonts w:ascii="Times" w:eastAsia="Times" w:hAnsi="Times" w:cs="Times"/>
          <w:szCs w:val="22"/>
        </w:rPr>
      </w:pPr>
    </w:p>
    <w:p w14:paraId="4919C6AE" w14:textId="62271918" w:rsidR="004C3072" w:rsidRDefault="004C3072" w:rsidP="004C3072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Note 1: </w:t>
      </w:r>
      <w:r>
        <w:rPr>
          <w:rFonts w:ascii="Times" w:eastAsia="Times" w:hAnsi="Times" w:cs="Times"/>
          <w:color w:val="000000"/>
        </w:rPr>
        <w:t xml:space="preserve">Your submission to </w:t>
      </w:r>
      <w:proofErr w:type="spellStart"/>
      <w:r>
        <w:rPr>
          <w:rFonts w:ascii="Times" w:eastAsia="Times" w:hAnsi="Times" w:cs="Times"/>
          <w:b/>
          <w:color w:val="000000"/>
        </w:rPr>
        <w:t>Gradescope</w:t>
      </w:r>
      <w:proofErr w:type="spellEnd"/>
      <w:r>
        <w:rPr>
          <w:rFonts w:ascii="Times" w:eastAsia="Times" w:hAnsi="Times" w:cs="Times"/>
          <w:color w:val="000000"/>
        </w:rPr>
        <w:t xml:space="preserve"> must include the above header shown in maroon color. </w:t>
      </w:r>
      <w:r w:rsidRPr="004C3072">
        <w:rPr>
          <w:rFonts w:ascii="Times" w:eastAsia="Times" w:hAnsi="Times" w:cs="Times"/>
          <w:color w:val="000000"/>
          <w:u w:val="single"/>
        </w:rPr>
        <w:t>Do not</w:t>
      </w:r>
      <w:r>
        <w:rPr>
          <w:rFonts w:ascii="Times" w:eastAsia="Times" w:hAnsi="Times" w:cs="Times"/>
          <w:color w:val="000000"/>
        </w:rPr>
        <w:t xml:space="preserve"> include your name in your submission.</w:t>
      </w:r>
    </w:p>
    <w:p w14:paraId="7CE7E490" w14:textId="4F376FD6" w:rsidR="004C3072" w:rsidRDefault="004C3072" w:rsidP="004C3072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</w:rPr>
        <w:t>Note 2:</w:t>
      </w:r>
      <w:r>
        <w:rPr>
          <w:rFonts w:ascii="Times" w:eastAsia="Times" w:hAnsi="Times" w:cs="Times"/>
          <w:color w:val="000000"/>
        </w:rPr>
        <w:t xml:space="preserve"> Homework is to be done individually. You may discuss the homework with your fellow students, but you are NOT allowed to copy – either in part or in whole – anyone else’s answers. You are also encouraged to meet the TA</w:t>
      </w:r>
      <w:r w:rsidR="0025134D">
        <w:rPr>
          <w:rFonts w:ascii="Times" w:eastAsia="Times" w:hAnsi="Times" w:cs="Times"/>
          <w:color w:val="000000"/>
        </w:rPr>
        <w:t>, UGTA,</w:t>
      </w:r>
      <w:r>
        <w:rPr>
          <w:rFonts w:ascii="Times" w:eastAsia="Times" w:hAnsi="Times" w:cs="Times"/>
          <w:color w:val="000000"/>
        </w:rPr>
        <w:t xml:space="preserve"> and instructor. </w:t>
      </w:r>
    </w:p>
    <w:p w14:paraId="673862F8" w14:textId="77777777" w:rsidR="004C3072" w:rsidRDefault="004C3072" w:rsidP="004C3072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Note 3: </w:t>
      </w:r>
      <w:r>
        <w:rPr>
          <w:rFonts w:ascii="Times" w:eastAsia="Times" w:hAnsi="Times" w:cs="Times"/>
          <w:color w:val="000000"/>
        </w:rPr>
        <w:t>All submitted materials must be legible. Text-based answers must be typed. Figures/diagrams must follow the given instructions.</w:t>
      </w:r>
    </w:p>
    <w:p w14:paraId="7939AB44" w14:textId="77777777" w:rsidR="004C3072" w:rsidRDefault="004C3072" w:rsidP="004C3072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</w:rPr>
        <w:t>Note 4:</w:t>
      </w:r>
      <w:r>
        <w:rPr>
          <w:rFonts w:ascii="Times" w:eastAsia="Times" w:hAnsi="Times" w:cs="Times"/>
          <w:color w:val="000000"/>
        </w:rPr>
        <w:t xml:space="preserve"> Please check the Canvas Discussions for further instructions, questions, answers, and hints.</w:t>
      </w:r>
    </w:p>
    <w:p w14:paraId="346C547A" w14:textId="309E5D51" w:rsidR="004C3072" w:rsidRDefault="004C3072" w:rsidP="004C3072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</w:rPr>
        <w:t>Note 5:</w:t>
      </w:r>
      <w:r>
        <w:rPr>
          <w:rFonts w:ascii="Times" w:eastAsia="Times" w:hAnsi="Times" w:cs="Times"/>
          <w:color w:val="000000"/>
        </w:rPr>
        <w:t xml:space="preserve"> </w:t>
      </w:r>
      <w:r w:rsidR="0068200B">
        <w:rPr>
          <w:rFonts w:ascii="Times" w:eastAsia="Times" w:hAnsi="Times" w:cs="Times"/>
          <w:color w:val="000000"/>
        </w:rPr>
        <w:t>T</w:t>
      </w:r>
      <w:r w:rsidR="00EF282D">
        <w:rPr>
          <w:rFonts w:ascii="Times" w:eastAsia="Times" w:hAnsi="Times" w:cs="Times"/>
          <w:color w:val="000000"/>
        </w:rPr>
        <w:t xml:space="preserve">he format </w:t>
      </w:r>
      <w:r>
        <w:rPr>
          <w:rFonts w:ascii="Times" w:eastAsia="Times" w:hAnsi="Times" w:cs="Times"/>
          <w:color w:val="000000"/>
          <w:u w:val="single"/>
        </w:rPr>
        <w:t>Hw#-PostingID.pdf</w:t>
      </w:r>
      <w:r>
        <w:rPr>
          <w:rFonts w:ascii="Times" w:eastAsia="Times" w:hAnsi="Times" w:cs="Times"/>
          <w:color w:val="000000"/>
        </w:rPr>
        <w:t xml:space="preserve"> (e.g., Hw1-1234-987.pdf)</w:t>
      </w:r>
      <w:r w:rsidR="0068200B">
        <w:rPr>
          <w:rFonts w:ascii="Times" w:eastAsia="Times" w:hAnsi="Times" w:cs="Times"/>
          <w:color w:val="000000"/>
        </w:rPr>
        <w:t xml:space="preserve"> should be used for naming homework assignment files</w:t>
      </w:r>
      <w:r w:rsidR="00E76F29">
        <w:rPr>
          <w:rFonts w:ascii="Times" w:eastAsia="Times" w:hAnsi="Times" w:cs="Times"/>
          <w:color w:val="000000"/>
        </w:rPr>
        <w:t>.</w:t>
      </w:r>
    </w:p>
    <w:p w14:paraId="66FC07CC" w14:textId="2FA83553" w:rsidR="00F170EF" w:rsidRDefault="00F170EF" w:rsidP="00F170EF">
      <w:pPr>
        <w:pStyle w:val="Default"/>
      </w:pPr>
    </w:p>
    <w:p w14:paraId="7CD5C9EA" w14:textId="1518A98A" w:rsidR="00D702D6" w:rsidRDefault="00946EBD" w:rsidP="00D702D6">
      <w:pPr>
        <w:pStyle w:val="ListParagraph"/>
        <w:numPr>
          <w:ilvl w:val="0"/>
          <w:numId w:val="11"/>
        </w:numPr>
      </w:pPr>
      <w:r>
        <w:t>[</w:t>
      </w:r>
      <w:r w:rsidR="00A24632">
        <w:t>3</w:t>
      </w:r>
      <w:r w:rsidR="00344045">
        <w:t>4</w:t>
      </w:r>
      <w:r>
        <w:t xml:space="preserve">points] </w:t>
      </w:r>
      <w:r w:rsidR="00D702D6">
        <w:t xml:space="preserve">A basic </w:t>
      </w:r>
      <w:r w:rsidR="006774E7">
        <w:t xml:space="preserve">loan </w:t>
      </w:r>
      <w:r w:rsidR="00D702D6">
        <w:t xml:space="preserve">account allows </w:t>
      </w:r>
      <w:r w:rsidR="006774E7">
        <w:t>its</w:t>
      </w:r>
      <w:r w:rsidR="00D702D6">
        <w:t xml:space="preserve"> </w:t>
      </w:r>
      <w:r w:rsidR="006774E7">
        <w:t>owner</w:t>
      </w:r>
      <w:r w:rsidR="00D702D6">
        <w:t xml:space="preserve"> to </w:t>
      </w:r>
      <w:r w:rsidR="006774E7">
        <w:t xml:space="preserve">inquire </w:t>
      </w:r>
      <w:r w:rsidR="00560307">
        <w:t xml:space="preserve">about the </w:t>
      </w:r>
      <w:r w:rsidR="006774E7">
        <w:t xml:space="preserve">monthly payment amount and </w:t>
      </w:r>
      <w:r w:rsidR="00560307">
        <w:t xml:space="preserve">make </w:t>
      </w:r>
      <w:r w:rsidR="006774E7">
        <w:t>payments</w:t>
      </w:r>
      <w:r w:rsidR="00D702D6">
        <w:t>.</w:t>
      </w:r>
    </w:p>
    <w:p w14:paraId="3ED63416" w14:textId="77777777" w:rsidR="00946EBD" w:rsidRDefault="00946EBD" w:rsidP="000550F6">
      <w:pPr>
        <w:pStyle w:val="ListParagraph"/>
        <w:ind w:left="360"/>
      </w:pPr>
    </w:p>
    <w:p w14:paraId="30B00979" w14:textId="7BD724AE" w:rsidR="00D702D6" w:rsidRDefault="00D702D6" w:rsidP="00946EBD">
      <w:pPr>
        <w:pStyle w:val="ListParagraph"/>
        <w:numPr>
          <w:ilvl w:val="0"/>
          <w:numId w:val="12"/>
        </w:numPr>
      </w:pPr>
      <w:r>
        <w:t>[</w:t>
      </w:r>
      <w:r w:rsidR="00A24632">
        <w:t xml:space="preserve">16 </w:t>
      </w:r>
      <w:r>
        <w:t xml:space="preserve">points] Create a </w:t>
      </w:r>
      <w:ins w:id="3" w:author="Hessam Sarjoughian" w:date="2022-09-07T11:03:00Z">
        <w:r w:rsidR="007E5B05">
          <w:t xml:space="preserve">UML </w:t>
        </w:r>
      </w:ins>
      <w:r>
        <w:t xml:space="preserve">class for the </w:t>
      </w:r>
      <w:r w:rsidR="006774E7">
        <w:t xml:space="preserve">loan </w:t>
      </w:r>
      <w:r>
        <w:t>account (call</w:t>
      </w:r>
      <w:r w:rsidR="00F846CA">
        <w:t>ed</w:t>
      </w:r>
      <w:r>
        <w:t xml:space="preserve"> </w:t>
      </w:r>
      <w:r w:rsidR="006774E7">
        <w:rPr>
          <w:rFonts w:ascii="Consolas" w:hAnsi="Consolas"/>
        </w:rPr>
        <w:t>Loan</w:t>
      </w:r>
      <w:r w:rsidR="006774E7" w:rsidRPr="00565911">
        <w:rPr>
          <w:rFonts w:ascii="Consolas" w:hAnsi="Consolas"/>
        </w:rPr>
        <w:t>Account</w:t>
      </w:r>
      <w:r>
        <w:t xml:space="preserve">). Define </w:t>
      </w:r>
      <w:r w:rsidR="00D67704">
        <w:t xml:space="preserve">the </w:t>
      </w:r>
      <w:r>
        <w:t>necessary attributes and methods for th</w:t>
      </w:r>
      <w:r w:rsidR="006774E7">
        <w:t xml:space="preserve">is </w:t>
      </w:r>
      <w:r>
        <w:t xml:space="preserve">class, but no more than five for each. Hint: </w:t>
      </w:r>
      <w:r w:rsidR="000F59B5">
        <w:t>o</w:t>
      </w:r>
      <w:r w:rsidR="005D3AEF">
        <w:t>ther classes may</w:t>
      </w:r>
      <w:r w:rsidR="000F59B5">
        <w:t xml:space="preserve"> be needed</w:t>
      </w:r>
      <w:r w:rsidR="005D3AEF">
        <w:t>.</w:t>
      </w:r>
      <w:r w:rsidR="00F846CA">
        <w:t xml:space="preserve"> Provide short descriptions for the attributes and methods of</w:t>
      </w:r>
      <w:r w:rsidR="0060066D">
        <w:t xml:space="preserve"> the</w:t>
      </w:r>
      <w:r w:rsidR="00F846CA">
        <w:t xml:space="preserve"> </w:t>
      </w:r>
      <w:r w:rsidR="00F846CA">
        <w:rPr>
          <w:rFonts w:ascii="Consolas" w:hAnsi="Consolas"/>
        </w:rPr>
        <w:t>Loan</w:t>
      </w:r>
      <w:r w:rsidR="00F846CA" w:rsidRPr="00565911">
        <w:rPr>
          <w:rFonts w:ascii="Consolas" w:hAnsi="Consolas"/>
        </w:rPr>
        <w:t>Account</w:t>
      </w:r>
      <w:r w:rsidR="0060066D" w:rsidRPr="000D0E3D">
        <w:t xml:space="preserve"> </w:t>
      </w:r>
      <w:r w:rsidR="0060066D">
        <w:t>c</w:t>
      </w:r>
      <w:r w:rsidR="0060066D" w:rsidRPr="000D0E3D">
        <w:t>lass.</w:t>
      </w:r>
    </w:p>
    <w:p w14:paraId="11663893" w14:textId="77777777" w:rsidR="004A0BD3" w:rsidRDefault="004A0BD3" w:rsidP="000D0E3D">
      <w:pPr>
        <w:pStyle w:val="ListParagraph"/>
      </w:pPr>
    </w:p>
    <w:p w14:paraId="6C683D59" w14:textId="461874F1" w:rsidR="00D702D6" w:rsidRDefault="00D702D6" w:rsidP="00946EBD">
      <w:pPr>
        <w:pStyle w:val="ListParagraph"/>
        <w:numPr>
          <w:ilvl w:val="0"/>
          <w:numId w:val="12"/>
        </w:numPr>
      </w:pPr>
      <w:r>
        <w:t>[</w:t>
      </w:r>
      <w:r w:rsidR="00A24632">
        <w:t>1</w:t>
      </w:r>
      <w:r w:rsidR="00344045">
        <w:t>8</w:t>
      </w:r>
      <w:r w:rsidR="00A24632">
        <w:t xml:space="preserve"> </w:t>
      </w:r>
      <w:r>
        <w:t xml:space="preserve">points] Specify pre-conditions </w:t>
      </w:r>
      <w:r w:rsidR="006774E7">
        <w:t xml:space="preserve">and </w:t>
      </w:r>
      <w:r>
        <w:t xml:space="preserve">post-conditions for </w:t>
      </w:r>
      <w:r w:rsidR="00A24632">
        <w:t xml:space="preserve">two </w:t>
      </w:r>
      <w:r>
        <w:t xml:space="preserve">methods </w:t>
      </w:r>
      <w:r w:rsidR="00A24632">
        <w:t xml:space="preserve">in </w:t>
      </w:r>
      <w:r>
        <w:t xml:space="preserve">the </w:t>
      </w:r>
      <w:r w:rsidR="006774E7">
        <w:rPr>
          <w:rFonts w:ascii="Consolas" w:hAnsi="Consolas"/>
        </w:rPr>
        <w:t>Loan</w:t>
      </w:r>
      <w:r w:rsidR="006774E7" w:rsidRPr="00565911">
        <w:rPr>
          <w:rFonts w:ascii="Consolas" w:hAnsi="Consolas"/>
        </w:rPr>
        <w:t>Account</w:t>
      </w:r>
      <w:r>
        <w:t xml:space="preserve"> class. </w:t>
      </w:r>
      <w:r w:rsidR="00A24632">
        <w:t>For each method, identify and writ</w:t>
      </w:r>
      <w:r w:rsidR="00344045">
        <w:t>e</w:t>
      </w:r>
      <w:r w:rsidR="00A24632">
        <w:t xml:space="preserve"> two pre-conditions and </w:t>
      </w:r>
      <w:r w:rsidR="00344045">
        <w:t>one</w:t>
      </w:r>
      <w:r w:rsidR="00A24632">
        <w:t xml:space="preserve"> post-condition. Hint: </w:t>
      </w:r>
      <w:r w:rsidR="00344045">
        <w:t>select methods that should have pre-conditions and post-conditions.</w:t>
      </w:r>
      <w:r w:rsidR="00A24632">
        <w:t xml:space="preserve"> </w:t>
      </w:r>
    </w:p>
    <w:p w14:paraId="47437655" w14:textId="139CBB62" w:rsidR="00D702D6" w:rsidRDefault="00D702D6" w:rsidP="00D702D6"/>
    <w:p w14:paraId="7ECD5931" w14:textId="77777777" w:rsidR="000D0E3D" w:rsidRDefault="000D0E3D" w:rsidP="00D702D6"/>
    <w:p w14:paraId="021F7638" w14:textId="4B78CB7B" w:rsidR="00D702D6" w:rsidRDefault="00946EBD" w:rsidP="00D702D6">
      <w:pPr>
        <w:pStyle w:val="ListParagraph"/>
        <w:numPr>
          <w:ilvl w:val="0"/>
          <w:numId w:val="11"/>
        </w:numPr>
      </w:pPr>
      <w:r>
        <w:t>[</w:t>
      </w:r>
      <w:r w:rsidR="00344045">
        <w:t>2</w:t>
      </w:r>
      <w:r w:rsidR="000A7AA4">
        <w:t>1</w:t>
      </w:r>
      <w:r w:rsidR="00A24632">
        <w:t xml:space="preserve"> </w:t>
      </w:r>
      <w:r>
        <w:t xml:space="preserve">points] </w:t>
      </w:r>
      <w:r w:rsidR="00484F0A">
        <w:t xml:space="preserve">Consider the above </w:t>
      </w:r>
      <w:r w:rsidR="00484F0A">
        <w:rPr>
          <w:rFonts w:ascii="Consolas" w:hAnsi="Consolas"/>
        </w:rPr>
        <w:t>Loan</w:t>
      </w:r>
      <w:r w:rsidR="00484F0A" w:rsidRPr="00565911">
        <w:rPr>
          <w:rFonts w:ascii="Consolas" w:hAnsi="Consolas"/>
        </w:rPr>
        <w:t>Account</w:t>
      </w:r>
      <w:r w:rsidR="00484F0A">
        <w:t xml:space="preserve"> class. </w:t>
      </w:r>
      <w:r w:rsidR="00344045">
        <w:t>Note: The question is not asking to give definitions for encapsulation and modularity.</w:t>
      </w:r>
    </w:p>
    <w:p w14:paraId="509643B1" w14:textId="758D184F" w:rsidR="00513260" w:rsidRDefault="00513260" w:rsidP="000550F6">
      <w:pPr>
        <w:pStyle w:val="ListParagraph"/>
        <w:ind w:left="360"/>
      </w:pPr>
    </w:p>
    <w:p w14:paraId="4A27785F" w14:textId="1B4D54E3" w:rsidR="00484F0A" w:rsidRDefault="00484F0A" w:rsidP="00484F0A">
      <w:pPr>
        <w:pStyle w:val="ListParagraph"/>
        <w:numPr>
          <w:ilvl w:val="0"/>
          <w:numId w:val="15"/>
        </w:numPr>
      </w:pPr>
      <w:r>
        <w:t>[</w:t>
      </w:r>
      <w:r w:rsidR="000A7AA4">
        <w:t>7</w:t>
      </w:r>
      <w:r>
        <w:t xml:space="preserve"> points] Provide and explain two benefits of using encapsulation.</w:t>
      </w:r>
    </w:p>
    <w:p w14:paraId="00BE52F3" w14:textId="77777777" w:rsidR="004A0BD3" w:rsidRDefault="004A0BD3" w:rsidP="000D0E3D">
      <w:pPr>
        <w:pStyle w:val="ListParagraph"/>
      </w:pPr>
    </w:p>
    <w:p w14:paraId="6741A2F6" w14:textId="619171BB" w:rsidR="00484F0A" w:rsidRDefault="00484F0A" w:rsidP="00484F0A">
      <w:pPr>
        <w:pStyle w:val="ListParagraph"/>
        <w:numPr>
          <w:ilvl w:val="0"/>
          <w:numId w:val="15"/>
        </w:numPr>
      </w:pPr>
      <w:r>
        <w:t>[</w:t>
      </w:r>
      <w:r w:rsidR="000A7AA4">
        <w:t>7</w:t>
      </w:r>
      <w:r>
        <w:t xml:space="preserve"> points] Provide and explain one benefit of using modularity.</w:t>
      </w:r>
    </w:p>
    <w:p w14:paraId="23C4F41E" w14:textId="77777777" w:rsidR="004A0BD3" w:rsidRDefault="004A0BD3" w:rsidP="000D0E3D"/>
    <w:p w14:paraId="5C159806" w14:textId="108E38E3" w:rsidR="00484F0A" w:rsidRDefault="00484F0A" w:rsidP="00484F0A">
      <w:pPr>
        <w:pStyle w:val="ListParagraph"/>
        <w:numPr>
          <w:ilvl w:val="0"/>
          <w:numId w:val="15"/>
        </w:numPr>
      </w:pPr>
      <w:r>
        <w:t>[</w:t>
      </w:r>
      <w:r w:rsidR="000A7AA4">
        <w:t>7</w:t>
      </w:r>
      <w:r>
        <w:t xml:space="preserve"> points] Explain the importance of using modularity and encapsulation together. </w:t>
      </w:r>
    </w:p>
    <w:p w14:paraId="40EA962B" w14:textId="4495782B" w:rsidR="00484F0A" w:rsidRDefault="00484F0A" w:rsidP="000550F6">
      <w:pPr>
        <w:pStyle w:val="ListParagraph"/>
        <w:ind w:left="360"/>
      </w:pPr>
    </w:p>
    <w:p w14:paraId="404F44F5" w14:textId="77777777" w:rsidR="00344045" w:rsidRDefault="00344045" w:rsidP="000D0E3D"/>
    <w:p w14:paraId="0DD15AB5" w14:textId="01C7301E" w:rsidR="00513260" w:rsidRDefault="00513260" w:rsidP="00D702D6">
      <w:pPr>
        <w:pStyle w:val="ListParagraph"/>
        <w:numPr>
          <w:ilvl w:val="0"/>
          <w:numId w:val="11"/>
        </w:numPr>
      </w:pPr>
      <w:r>
        <w:t>[</w:t>
      </w:r>
      <w:r w:rsidR="00344045">
        <w:t>4</w:t>
      </w:r>
      <w:r w:rsidR="000A7AA4">
        <w:t>5</w:t>
      </w:r>
      <w:r w:rsidR="00344045">
        <w:t xml:space="preserve"> </w:t>
      </w:r>
      <w:r>
        <w:t>points]</w:t>
      </w:r>
      <w:r w:rsidRPr="00513260">
        <w:t xml:space="preserve"> </w:t>
      </w:r>
      <w:r w:rsidR="00F82B19">
        <w:t xml:space="preserve">Consider developing software for </w:t>
      </w:r>
      <w:r>
        <w:t xml:space="preserve">a </w:t>
      </w:r>
      <w:r w:rsidR="00F82B19">
        <w:t xml:space="preserve">basic </w:t>
      </w:r>
      <w:r>
        <w:t>stopwatch</w:t>
      </w:r>
      <w:r w:rsidR="00F82B19">
        <w:t xml:space="preserve"> that displays the passage of time</w:t>
      </w:r>
      <w:r>
        <w:t xml:space="preserve">. </w:t>
      </w:r>
      <w:r w:rsidR="00F82B19">
        <w:t xml:space="preserve">The maximum duration for time is 60 minutes and 0 seconds. </w:t>
      </w:r>
      <w:r>
        <w:t xml:space="preserve">The program for the stopwatch </w:t>
      </w:r>
      <w:r w:rsidR="00F82B19">
        <w:t>has</w:t>
      </w:r>
      <w:r>
        <w:t xml:space="preserve"> </w:t>
      </w:r>
      <w:r w:rsidR="00F82B19">
        <w:t>three operations. They are for s</w:t>
      </w:r>
      <w:r>
        <w:t>tart</w:t>
      </w:r>
      <w:r w:rsidR="00F82B19">
        <w:t>ing, pausing, and resetting</w:t>
      </w:r>
      <w:r>
        <w:t xml:space="preserve"> </w:t>
      </w:r>
      <w:r w:rsidR="00F82B19">
        <w:t xml:space="preserve">the </w:t>
      </w:r>
      <w:r w:rsidR="00D67704">
        <w:t>time</w:t>
      </w:r>
      <w:r>
        <w:t>.</w:t>
      </w:r>
      <w:r w:rsidR="00F82B19">
        <w:t xml:space="preserve"> Suppose the stopwatch has three buttons. They are Start (stating operation), Pause (pausing operation), and Reset (reset operation). </w:t>
      </w:r>
      <w:r>
        <w:t xml:space="preserve">If the </w:t>
      </w:r>
      <w:r w:rsidR="00D67704">
        <w:t xml:space="preserve">stopwatch </w:t>
      </w:r>
      <w:r>
        <w:t xml:space="preserve">is stopped, pressing the Start button causes the </w:t>
      </w:r>
      <w:r w:rsidR="00D67704">
        <w:t xml:space="preserve">time </w:t>
      </w:r>
      <w:r>
        <w:t xml:space="preserve">to </w:t>
      </w:r>
      <w:r w:rsidR="00D67704">
        <w:t>increase</w:t>
      </w:r>
      <w:r>
        <w:t xml:space="preserve">. If the </w:t>
      </w:r>
      <w:r w:rsidR="00D67704">
        <w:t xml:space="preserve">stopwatch </w:t>
      </w:r>
      <w:r>
        <w:t xml:space="preserve">is </w:t>
      </w:r>
      <w:r>
        <w:lastRenderedPageBreak/>
        <w:t>progressing, pressing the “</w:t>
      </w:r>
      <w:r w:rsidR="00F82B19">
        <w:t>Pause</w:t>
      </w:r>
      <w:r>
        <w:t xml:space="preserve">” button causes </w:t>
      </w:r>
      <w:r w:rsidR="00D67704">
        <w:t>the time</w:t>
      </w:r>
      <w:r w:rsidR="004A0BD3">
        <w:t xml:space="preserve"> </w:t>
      </w:r>
      <w:r w:rsidR="00F82B19">
        <w:t xml:space="preserve">to </w:t>
      </w:r>
      <w:r w:rsidR="004A0BD3">
        <w:t>stop immediately</w:t>
      </w:r>
      <w:r>
        <w:t xml:space="preserve">. </w:t>
      </w:r>
      <w:r w:rsidR="00F82B19">
        <w:t>If</w:t>
      </w:r>
      <w:r>
        <w:t xml:space="preserve"> the “Reset” button is pressed, the </w:t>
      </w:r>
      <w:r w:rsidR="00484F0A">
        <w:t xml:space="preserve">time </w:t>
      </w:r>
      <w:r>
        <w:t>is set to 0. The time is always shown on the stopwatch’s display.</w:t>
      </w:r>
    </w:p>
    <w:p w14:paraId="5DECE5C0" w14:textId="77777777" w:rsidR="00D702D6" w:rsidRDefault="00D702D6" w:rsidP="006774E7">
      <w:pPr>
        <w:pStyle w:val="ListParagraph"/>
        <w:ind w:left="360"/>
      </w:pPr>
    </w:p>
    <w:p w14:paraId="0C0705EF" w14:textId="518DB10F" w:rsidR="00D702D6" w:rsidRDefault="00D702D6" w:rsidP="00946EBD">
      <w:pPr>
        <w:pStyle w:val="ListParagraph"/>
        <w:numPr>
          <w:ilvl w:val="0"/>
          <w:numId w:val="14"/>
        </w:numPr>
      </w:pPr>
      <w:r>
        <w:t>[</w:t>
      </w:r>
      <w:r w:rsidR="00344045">
        <w:t>2</w:t>
      </w:r>
      <w:r w:rsidR="00CD75A7">
        <w:t>0</w:t>
      </w:r>
      <w:r w:rsidR="00484F0A">
        <w:t xml:space="preserve"> </w:t>
      </w:r>
      <w:r>
        <w:t xml:space="preserve">points] Create a UML class diagram for the stopwatch based on the description </w:t>
      </w:r>
      <w:r w:rsidR="00484F0A">
        <w:t xml:space="preserve">provided </w:t>
      </w:r>
      <w:r>
        <w:t>above.</w:t>
      </w:r>
      <w:r w:rsidR="00CD75A7">
        <w:t xml:space="preserve"> Limit the number of clas</w:t>
      </w:r>
      <w:r w:rsidR="004A0BD3">
        <w:t>se</w:t>
      </w:r>
      <w:r w:rsidR="00CD75A7">
        <w:t xml:space="preserve">s to </w:t>
      </w:r>
      <w:r w:rsidR="004A0BD3">
        <w:t>no more than five</w:t>
      </w:r>
      <w:r w:rsidR="00CD75A7">
        <w:t>.</w:t>
      </w:r>
    </w:p>
    <w:p w14:paraId="1AA2E090" w14:textId="77777777" w:rsidR="004A0BD3" w:rsidRDefault="004A0BD3" w:rsidP="000D0E3D">
      <w:pPr>
        <w:pStyle w:val="ListParagraph"/>
      </w:pPr>
    </w:p>
    <w:p w14:paraId="047B4F2A" w14:textId="00C92FF2" w:rsidR="00D702D6" w:rsidRDefault="00D702D6" w:rsidP="00946EBD">
      <w:pPr>
        <w:pStyle w:val="ListParagraph"/>
        <w:numPr>
          <w:ilvl w:val="0"/>
          <w:numId w:val="14"/>
        </w:numPr>
      </w:pPr>
      <w:r>
        <w:t>[</w:t>
      </w:r>
      <w:r w:rsidR="00344045">
        <w:t>2</w:t>
      </w:r>
      <w:r w:rsidR="00CD75A7">
        <w:t>5</w:t>
      </w:r>
      <w:r w:rsidR="00484F0A">
        <w:t xml:space="preserve"> </w:t>
      </w:r>
      <w:r>
        <w:t xml:space="preserve">points] </w:t>
      </w:r>
      <w:r w:rsidR="00CD75A7">
        <w:t>For each class</w:t>
      </w:r>
      <w:r w:rsidR="004A0BD3">
        <w:t>,</w:t>
      </w:r>
      <w:r w:rsidR="00CD75A7">
        <w:t xml:space="preserve"> determine </w:t>
      </w:r>
      <w:r>
        <w:t xml:space="preserve">whether </w:t>
      </w:r>
      <w:r w:rsidR="00CD75A7">
        <w:t>it</w:t>
      </w:r>
      <w:r>
        <w:t xml:space="preserve"> is active or passive. </w:t>
      </w:r>
      <w:r w:rsidR="00946EBD">
        <w:t xml:space="preserve">For each class, explain </w:t>
      </w:r>
      <w:r>
        <w:t xml:space="preserve">why </w:t>
      </w:r>
      <w:r w:rsidR="00946EBD">
        <w:t>it is</w:t>
      </w:r>
      <w:r>
        <w:t xml:space="preserve"> passive or active.</w:t>
      </w:r>
    </w:p>
    <w:p w14:paraId="6969F2D0" w14:textId="3FC40A16" w:rsidR="007E5B05" w:rsidRDefault="007E5B05" w:rsidP="00D702D6">
      <w:pPr>
        <w:rPr>
          <w:ins w:id="4" w:author="Hessam Sarjoughian" w:date="2022-09-07T11:03:00Z"/>
        </w:rPr>
      </w:pPr>
    </w:p>
    <w:p w14:paraId="5EC3BA6B" w14:textId="6A861E39" w:rsidR="007E5B05" w:rsidRPr="003F5886" w:rsidRDefault="007E5B05" w:rsidP="007E5B05">
      <w:pPr>
        <w:pStyle w:val="ListParagraph"/>
        <w:numPr>
          <w:ilvl w:val="0"/>
          <w:numId w:val="16"/>
        </w:numPr>
      </w:pPr>
      <w:ins w:id="5" w:author="Hessam Sarjoughian" w:date="2022-09-07T11:04:00Z">
        <w:r>
          <w:t>Use Astah to develop</w:t>
        </w:r>
      </w:ins>
      <w:ins w:id="6" w:author="Hessam Sarjoughian" w:date="2022-09-07T11:03:00Z">
        <w:r>
          <w:t xml:space="preserve"> UML </w:t>
        </w:r>
      </w:ins>
      <w:ins w:id="7" w:author="Hessam Sarjoughian" w:date="2022-09-07T11:04:00Z">
        <w:r>
          <w:t>class diagrams.</w:t>
        </w:r>
      </w:ins>
      <w:ins w:id="8" w:author="Hessam Sarjoughian" w:date="2022-09-07T11:03:00Z">
        <w:r>
          <w:t xml:space="preserve"> </w:t>
        </w:r>
      </w:ins>
      <w:ins w:id="9" w:author="Hessam Sarjoughian" w:date="2022-09-07T11:05:00Z">
        <w:r w:rsidR="003A304E">
          <w:t>Classes are not to be specified using</w:t>
        </w:r>
      </w:ins>
      <w:ins w:id="10" w:author="Hessam Sarjoughian" w:date="2022-09-07T11:06:00Z">
        <w:r w:rsidR="003A304E">
          <w:t xml:space="preserve"> any programming language.</w:t>
        </w:r>
      </w:ins>
    </w:p>
    <w:sectPr w:rsidR="007E5B05" w:rsidRPr="003F5886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09DD8" w14:textId="77777777" w:rsidR="00BF3E04" w:rsidRDefault="00BF3E04" w:rsidP="009E4BDA">
      <w:r>
        <w:separator/>
      </w:r>
    </w:p>
  </w:endnote>
  <w:endnote w:type="continuationSeparator" w:id="0">
    <w:p w14:paraId="437D4033" w14:textId="77777777" w:rsidR="00BF3E04" w:rsidRDefault="00BF3E04" w:rsidP="009E4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4490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9A1FC0" w14:textId="5B56E55E" w:rsidR="009E4BDA" w:rsidRDefault="009E4B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2725B6" w14:textId="77777777" w:rsidR="009E4BDA" w:rsidRDefault="009E4B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5CCF1" w14:textId="77777777" w:rsidR="00BF3E04" w:rsidRDefault="00BF3E04" w:rsidP="009E4BDA">
      <w:r>
        <w:separator/>
      </w:r>
    </w:p>
  </w:footnote>
  <w:footnote w:type="continuationSeparator" w:id="0">
    <w:p w14:paraId="44864B5B" w14:textId="77777777" w:rsidR="00BF3E04" w:rsidRDefault="00BF3E04" w:rsidP="009E4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8384FA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DF3314"/>
    <w:multiLevelType w:val="hybridMultilevel"/>
    <w:tmpl w:val="B658C6A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972E24"/>
    <w:multiLevelType w:val="hybridMultilevel"/>
    <w:tmpl w:val="47DE89E2"/>
    <w:lvl w:ilvl="0" w:tplc="703ABCEC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C3C23"/>
    <w:multiLevelType w:val="hybridMultilevel"/>
    <w:tmpl w:val="597A14DC"/>
    <w:lvl w:ilvl="0" w:tplc="258CDD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27FC0"/>
    <w:multiLevelType w:val="hybridMultilevel"/>
    <w:tmpl w:val="F90A98BE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11A1E"/>
    <w:multiLevelType w:val="hybridMultilevel"/>
    <w:tmpl w:val="D6A4D9DA"/>
    <w:lvl w:ilvl="0" w:tplc="FFFFFFFF">
      <w:start w:val="1"/>
      <w:numFmt w:val="lowerLetter"/>
      <w:lvlText w:val=""/>
      <w:lvlJc w:val="left"/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5822A56"/>
    <w:multiLevelType w:val="hybridMultilevel"/>
    <w:tmpl w:val="BE0C6804"/>
    <w:lvl w:ilvl="0" w:tplc="8EB66B52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C007C"/>
    <w:multiLevelType w:val="hybridMultilevel"/>
    <w:tmpl w:val="F90A98BE"/>
    <w:lvl w:ilvl="0" w:tplc="258CDD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A46C46"/>
    <w:multiLevelType w:val="multilevel"/>
    <w:tmpl w:val="1400BF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2A608C"/>
    <w:multiLevelType w:val="hybridMultilevel"/>
    <w:tmpl w:val="002AB650"/>
    <w:lvl w:ilvl="0" w:tplc="941ED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AC1575"/>
    <w:multiLevelType w:val="hybridMultilevel"/>
    <w:tmpl w:val="B1C6A5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C97270"/>
    <w:multiLevelType w:val="hybridMultilevel"/>
    <w:tmpl w:val="E0B298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3E28D1"/>
    <w:multiLevelType w:val="hybridMultilevel"/>
    <w:tmpl w:val="44B8BC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62E656E"/>
    <w:multiLevelType w:val="hybridMultilevel"/>
    <w:tmpl w:val="E0B298B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8912EE"/>
    <w:multiLevelType w:val="hybridMultilevel"/>
    <w:tmpl w:val="AB38EFB8"/>
    <w:lvl w:ilvl="0" w:tplc="6142AB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341A91"/>
    <w:multiLevelType w:val="hybridMultilevel"/>
    <w:tmpl w:val="F86CE6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505668">
    <w:abstractNumId w:val="8"/>
  </w:num>
  <w:num w:numId="2" w16cid:durableId="806749302">
    <w:abstractNumId w:val="5"/>
  </w:num>
  <w:num w:numId="3" w16cid:durableId="1590966839">
    <w:abstractNumId w:val="0"/>
  </w:num>
  <w:num w:numId="4" w16cid:durableId="1429043209">
    <w:abstractNumId w:val="11"/>
  </w:num>
  <w:num w:numId="5" w16cid:durableId="2011449247">
    <w:abstractNumId w:val="12"/>
  </w:num>
  <w:num w:numId="6" w16cid:durableId="2007975244">
    <w:abstractNumId w:val="2"/>
  </w:num>
  <w:num w:numId="7" w16cid:durableId="1755741775">
    <w:abstractNumId w:val="13"/>
  </w:num>
  <w:num w:numId="8" w16cid:durableId="1243834670">
    <w:abstractNumId w:val="1"/>
  </w:num>
  <w:num w:numId="9" w16cid:durableId="1089815004">
    <w:abstractNumId w:val="9"/>
  </w:num>
  <w:num w:numId="10" w16cid:durableId="232549301">
    <w:abstractNumId w:val="10"/>
  </w:num>
  <w:num w:numId="11" w16cid:durableId="1182816648">
    <w:abstractNumId w:val="15"/>
  </w:num>
  <w:num w:numId="12" w16cid:durableId="2094890489">
    <w:abstractNumId w:val="7"/>
  </w:num>
  <w:num w:numId="13" w16cid:durableId="351300027">
    <w:abstractNumId w:val="14"/>
  </w:num>
  <w:num w:numId="14" w16cid:durableId="1158039243">
    <w:abstractNumId w:val="3"/>
  </w:num>
  <w:num w:numId="15" w16cid:durableId="873081301">
    <w:abstractNumId w:val="4"/>
  </w:num>
  <w:num w:numId="16" w16cid:durableId="204960025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essam Sarjoughian">
    <w15:presenceInfo w15:providerId="AD" w15:userId="S::hsarjou@asurite.asu.edu::21df4c00-b696-4df6-9845-3bc40be23d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wESZmYmxhYmppZm5ko6SsGpxcWZ+XkgBUamtQDwnX4dLQAAAA=="/>
  </w:docVars>
  <w:rsids>
    <w:rsidRoot w:val="008F0E16"/>
    <w:rsid w:val="00012CDC"/>
    <w:rsid w:val="000550F6"/>
    <w:rsid w:val="000747DA"/>
    <w:rsid w:val="000A7AA4"/>
    <w:rsid w:val="000D0E3D"/>
    <w:rsid w:val="000F59B5"/>
    <w:rsid w:val="00167AF0"/>
    <w:rsid w:val="00175FA4"/>
    <w:rsid w:val="001B15B5"/>
    <w:rsid w:val="001B413D"/>
    <w:rsid w:val="002211AA"/>
    <w:rsid w:val="00233520"/>
    <w:rsid w:val="0025134D"/>
    <w:rsid w:val="00251AD2"/>
    <w:rsid w:val="00266A99"/>
    <w:rsid w:val="002C528E"/>
    <w:rsid w:val="002C54B1"/>
    <w:rsid w:val="002D0982"/>
    <w:rsid w:val="002F7460"/>
    <w:rsid w:val="00304769"/>
    <w:rsid w:val="00316D82"/>
    <w:rsid w:val="00344045"/>
    <w:rsid w:val="00384643"/>
    <w:rsid w:val="003A0B58"/>
    <w:rsid w:val="003A304E"/>
    <w:rsid w:val="003C76BE"/>
    <w:rsid w:val="003D268D"/>
    <w:rsid w:val="003F5886"/>
    <w:rsid w:val="00404A6A"/>
    <w:rsid w:val="00424081"/>
    <w:rsid w:val="0047494E"/>
    <w:rsid w:val="00481357"/>
    <w:rsid w:val="00484F0A"/>
    <w:rsid w:val="004870E3"/>
    <w:rsid w:val="004A0BD3"/>
    <w:rsid w:val="004B4846"/>
    <w:rsid w:val="004C3072"/>
    <w:rsid w:val="004F4E10"/>
    <w:rsid w:val="00501115"/>
    <w:rsid w:val="00513260"/>
    <w:rsid w:val="00522FC8"/>
    <w:rsid w:val="00531F12"/>
    <w:rsid w:val="00545CD5"/>
    <w:rsid w:val="00553700"/>
    <w:rsid w:val="00560307"/>
    <w:rsid w:val="005A5A6C"/>
    <w:rsid w:val="005D3AEF"/>
    <w:rsid w:val="005E68D8"/>
    <w:rsid w:val="0060066D"/>
    <w:rsid w:val="00624690"/>
    <w:rsid w:val="006563AC"/>
    <w:rsid w:val="0066402A"/>
    <w:rsid w:val="006774E7"/>
    <w:rsid w:val="0068200B"/>
    <w:rsid w:val="0069176C"/>
    <w:rsid w:val="006A2EF9"/>
    <w:rsid w:val="006A7F3A"/>
    <w:rsid w:val="006C4710"/>
    <w:rsid w:val="006D5174"/>
    <w:rsid w:val="006E574C"/>
    <w:rsid w:val="00750124"/>
    <w:rsid w:val="007877BC"/>
    <w:rsid w:val="007E5B05"/>
    <w:rsid w:val="007F402A"/>
    <w:rsid w:val="00811CD3"/>
    <w:rsid w:val="00835C41"/>
    <w:rsid w:val="00861085"/>
    <w:rsid w:val="008628CE"/>
    <w:rsid w:val="008C5600"/>
    <w:rsid w:val="008F0E16"/>
    <w:rsid w:val="00927662"/>
    <w:rsid w:val="009306C2"/>
    <w:rsid w:val="00946EBD"/>
    <w:rsid w:val="00963842"/>
    <w:rsid w:val="00966A04"/>
    <w:rsid w:val="00977D13"/>
    <w:rsid w:val="009D2927"/>
    <w:rsid w:val="009D5BB8"/>
    <w:rsid w:val="009E4BDA"/>
    <w:rsid w:val="00A10D95"/>
    <w:rsid w:val="00A24632"/>
    <w:rsid w:val="00A809EA"/>
    <w:rsid w:val="00AD3C9A"/>
    <w:rsid w:val="00B03162"/>
    <w:rsid w:val="00B32182"/>
    <w:rsid w:val="00B549E9"/>
    <w:rsid w:val="00BC0189"/>
    <w:rsid w:val="00BD2584"/>
    <w:rsid w:val="00BF3A2D"/>
    <w:rsid w:val="00BF3E04"/>
    <w:rsid w:val="00C64D78"/>
    <w:rsid w:val="00C660C6"/>
    <w:rsid w:val="00CC0391"/>
    <w:rsid w:val="00CD5ADF"/>
    <w:rsid w:val="00CD75A7"/>
    <w:rsid w:val="00CE3C58"/>
    <w:rsid w:val="00D5008C"/>
    <w:rsid w:val="00D64608"/>
    <w:rsid w:val="00D67704"/>
    <w:rsid w:val="00D702D6"/>
    <w:rsid w:val="00D75167"/>
    <w:rsid w:val="00DA77C4"/>
    <w:rsid w:val="00DD0868"/>
    <w:rsid w:val="00E15E26"/>
    <w:rsid w:val="00E52146"/>
    <w:rsid w:val="00E5650D"/>
    <w:rsid w:val="00E571BF"/>
    <w:rsid w:val="00E76F29"/>
    <w:rsid w:val="00E9512C"/>
    <w:rsid w:val="00EA5AA9"/>
    <w:rsid w:val="00EB2B73"/>
    <w:rsid w:val="00EB431A"/>
    <w:rsid w:val="00EF282D"/>
    <w:rsid w:val="00EF7AE2"/>
    <w:rsid w:val="00F170EF"/>
    <w:rsid w:val="00F648BA"/>
    <w:rsid w:val="00F732EE"/>
    <w:rsid w:val="00F82B19"/>
    <w:rsid w:val="00F8396D"/>
    <w:rsid w:val="00F8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9FC0"/>
  <w15:docId w15:val="{C397D91B-3FA3-4B88-9829-720C59D9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115"/>
    <w:rPr>
      <w:rFonts w:eastAsia="SimSun"/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A381D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AA381D"/>
    <w:rPr>
      <w:rFonts w:ascii="Times New Roman" w:eastAsia="SimSun" w:hAnsi="Times New Roman" w:cs="Times New Roman"/>
      <w:b/>
      <w:sz w:val="28"/>
      <w:szCs w:val="20"/>
      <w:lang w:eastAsia="en-US"/>
    </w:rPr>
  </w:style>
  <w:style w:type="paragraph" w:styleId="BodyText2">
    <w:name w:val="Body Text 2"/>
    <w:basedOn w:val="Normal"/>
    <w:link w:val="BodyText2Char"/>
    <w:rsid w:val="00AA381D"/>
    <w:pPr>
      <w:jc w:val="both"/>
    </w:pPr>
    <w:rPr>
      <w:rFonts w:ascii="Times" w:hAnsi="Times"/>
    </w:rPr>
  </w:style>
  <w:style w:type="character" w:customStyle="1" w:styleId="BodyText2Char">
    <w:name w:val="Body Text 2 Char"/>
    <w:basedOn w:val="DefaultParagraphFont"/>
    <w:link w:val="BodyText2"/>
    <w:rsid w:val="00AA381D"/>
    <w:rPr>
      <w:rFonts w:ascii="Times" w:eastAsia="SimSun" w:hAnsi="Times" w:cs="Times New Roman"/>
      <w:szCs w:val="20"/>
      <w:lang w:eastAsia="en-US"/>
    </w:rPr>
  </w:style>
  <w:style w:type="paragraph" w:styleId="Header">
    <w:name w:val="header"/>
    <w:basedOn w:val="Normal"/>
    <w:link w:val="HeaderChar"/>
    <w:uiPriority w:val="99"/>
    <w:rsid w:val="00AA38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381D"/>
    <w:rPr>
      <w:rFonts w:ascii="Times New Roman" w:eastAsia="SimSun" w:hAnsi="Times New Roman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E93D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D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3D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7A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7A2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7A2F"/>
    <w:rPr>
      <w:rFonts w:ascii="Times New Roman" w:eastAsia="SimSun" w:hAnsi="Times New Roman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A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A2F"/>
    <w:rPr>
      <w:rFonts w:ascii="Times New Roman" w:eastAsia="SimSun" w:hAnsi="Times New Roman" w:cs="Times New Roman"/>
      <w:b/>
      <w:bCs/>
      <w:sz w:val="20"/>
      <w:szCs w:val="20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233520"/>
    <w:rPr>
      <w:rFonts w:eastAsia="SimSun"/>
    </w:rPr>
  </w:style>
  <w:style w:type="paragraph" w:customStyle="1" w:styleId="Default">
    <w:name w:val="Default"/>
    <w:rsid w:val="00F170E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E4B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BDA"/>
    <w:rPr>
      <w:rFonts w:eastAsia="SimSu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QnNrr9FmILt3Mw8BGCYG7Nfb0A==">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Xuanli Lin</dc:creator>
  <cp:lastModifiedBy>Hessam Sarjoughian</cp:lastModifiedBy>
  <cp:revision>5</cp:revision>
  <cp:lastPrinted>2022-08-24T15:34:00Z</cp:lastPrinted>
  <dcterms:created xsi:type="dcterms:W3CDTF">2022-09-07T18:02:00Z</dcterms:created>
  <dcterms:modified xsi:type="dcterms:W3CDTF">2022-09-07T22:35:00Z</dcterms:modified>
</cp:coreProperties>
</file>